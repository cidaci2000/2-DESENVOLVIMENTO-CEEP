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555C0C6B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D3E7" w14:textId="77777777" w:rsidR="0088002E" w:rsidRDefault="0088002E">
            <w:pPr>
              <w:snapToGrid w:val="0"/>
              <w:rPr>
                <w:rFonts w:ascii="Arial" w:hAnsi="Arial" w:cs="Arial"/>
              </w:rPr>
            </w:pPr>
          </w:p>
          <w:p w14:paraId="16910AE7" w14:textId="77777777" w:rsidR="0088002E" w:rsidRDefault="00766D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755502B" w14:textId="77777777" w:rsidR="0088002E" w:rsidRDefault="0088002E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7CEF884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5FA8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>Laryssa Laiss Silva Ramos</w:t>
            </w:r>
            <w:r>
              <w:rPr>
                <w:rFonts w:ascii="Arial" w:hAnsi="Arial" w:cs="Arial"/>
              </w:rPr>
              <w:t xml:space="preserve">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24</w:t>
            </w:r>
          </w:p>
        </w:tc>
      </w:tr>
      <w:tr w:rsidR="0088002E" w14:paraId="734BC05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A467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88002E" w14:paraId="76D155E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7092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 w:rsidR="0088002E" w14:paraId="4204C34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2F9F" w14:textId="77777777" w:rsidR="0088002E" w:rsidRDefault="00766D8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 w:rsidR="0088002E" w14:paraId="648E5BD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20F6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Desenvolvimento De Sistemas</w:t>
            </w:r>
          </w:p>
        </w:tc>
      </w:tr>
      <w:tr w:rsidR="0088002E" w14:paraId="2E91CBB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5E8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ano C</w:t>
            </w:r>
          </w:p>
        </w:tc>
      </w:tr>
    </w:tbl>
    <w:p w14:paraId="2A40C435" w14:textId="77777777" w:rsidR="0088002E" w:rsidRDefault="0088002E">
      <w:pPr>
        <w:rPr>
          <w:rFonts w:ascii="Arial" w:hAnsi="Arial" w:cs="Arial"/>
          <w:b/>
        </w:rPr>
      </w:pPr>
    </w:p>
    <w:p w14:paraId="11B3FCD9" w14:textId="77777777" w:rsidR="0088002E" w:rsidRDefault="0076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0F7D145" w14:textId="77777777" w:rsidR="0088002E" w:rsidRDefault="00766D86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114300" distR="114300" wp14:anchorId="327F9990" wp14:editId="6432FEA7">
            <wp:extent cx="5429250" cy="3514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25FF" w14:textId="77777777" w:rsidR="0088002E" w:rsidRDefault="0088002E">
      <w:pPr>
        <w:rPr>
          <w:rFonts w:ascii="Arial" w:hAnsi="Arial" w:cs="Arial"/>
          <w:b/>
        </w:rPr>
      </w:pPr>
    </w:p>
    <w:p w14:paraId="4BD290FC" w14:textId="77777777" w:rsidR="0088002E" w:rsidRDefault="00766D86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6EAEA6C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FC5F" w14:textId="77777777" w:rsidR="0088002E" w:rsidRDefault="00766D86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Books and Dreams</w:t>
            </w:r>
          </w:p>
        </w:tc>
      </w:tr>
    </w:tbl>
    <w:p w14:paraId="3D40C0BD" w14:textId="77777777" w:rsidR="0088002E" w:rsidRDefault="0088002E">
      <w:pPr>
        <w:rPr>
          <w:rFonts w:ascii="Arial" w:hAnsi="Arial" w:cs="Arial"/>
        </w:rPr>
      </w:pPr>
    </w:p>
    <w:p w14:paraId="782EDF29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1DD11CD7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A951" w14:textId="77777777" w:rsidR="0004375E" w:rsidRPr="0004375E" w:rsidRDefault="00CE61EE" w:rsidP="0004375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75E">
              <w:rPr>
                <w:rFonts w:ascii="Arial" w:hAnsi="Arial" w:cs="Arial"/>
                <w:sz w:val="24"/>
                <w:szCs w:val="24"/>
              </w:rPr>
              <w:t>Neste projeto será apresentado a ideia de como uma loja de livros online pode facilitar e ajudar o comercio, como ela pode ser útil e prática. Este projeto de uma livraria virtual, foi criado para ajudar o consumidor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04375E">
              <w:rPr>
                <w:rFonts w:ascii="Arial" w:hAnsi="Arial" w:cs="Arial"/>
                <w:sz w:val="24"/>
                <w:szCs w:val="24"/>
              </w:rPr>
              <w:t>os leitores.</w:t>
            </w:r>
            <w:r w:rsidR="006748A1" w:rsidRPr="000437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A3D" w:rsidRPr="0004375E">
              <w:rPr>
                <w:rFonts w:ascii="Arial" w:hAnsi="Arial" w:cs="Arial"/>
                <w:sz w:val="24"/>
                <w:szCs w:val="24"/>
              </w:rPr>
              <w:t>A plataforma será de fácil acesso e intuitiva, oferecendo aos clientes uma experiencia de compra conveniente e segura.</w:t>
            </w:r>
          </w:p>
          <w:p w14:paraId="39341331" w14:textId="28F3BA00" w:rsidR="00493F1C" w:rsidRPr="0004375E" w:rsidRDefault="003F339A" w:rsidP="0004375E">
            <w:pPr>
              <w:spacing w:line="360" w:lineRule="auto"/>
              <w:jc w:val="both"/>
            </w:pPr>
            <w:r w:rsidRPr="0004375E">
              <w:rPr>
                <w:rFonts w:ascii="Arial" w:hAnsi="Arial" w:cs="Arial"/>
                <w:sz w:val="24"/>
                <w:szCs w:val="24"/>
              </w:rPr>
              <w:t>O site terá um amplo catálogo de livros de diferentes gêneros. Os usuários poderão pesquisar e filtrar por título, autor, gênero</w:t>
            </w:r>
            <w:r w:rsidR="005D6E7B" w:rsidRPr="0004375E">
              <w:rPr>
                <w:rFonts w:ascii="Arial" w:hAnsi="Arial" w:cs="Arial"/>
                <w:sz w:val="24"/>
                <w:szCs w:val="24"/>
              </w:rPr>
              <w:t>s</w:t>
            </w:r>
            <w:r w:rsidRPr="0004375E">
              <w:rPr>
                <w:rFonts w:ascii="Arial" w:hAnsi="Arial" w:cs="Arial"/>
                <w:sz w:val="24"/>
                <w:szCs w:val="24"/>
              </w:rPr>
              <w:t xml:space="preserve"> e outros critérios.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4375E">
              <w:rPr>
                <w:rFonts w:ascii="Arial" w:hAnsi="Arial" w:cs="Arial"/>
                <w:sz w:val="24"/>
                <w:szCs w:val="24"/>
              </w:rPr>
              <w:t xml:space="preserve">Cada livro terá sua própria página com 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>informações detalhadas</w:t>
            </w:r>
            <w:r w:rsidRPr="0004375E">
              <w:rPr>
                <w:rFonts w:ascii="Arial" w:hAnsi="Arial" w:cs="Arial"/>
                <w:sz w:val="24"/>
                <w:szCs w:val="24"/>
              </w:rPr>
              <w:t xml:space="preserve">, como sinopse, autor, editora, ano de publicação e avaliações dos usuários. Os usuários também poderão visualizar a capa do livro. Alguns detalhes dos livros são </w:t>
            </w:r>
            <w:r w:rsidR="005D6E7B" w:rsidRPr="0004375E">
              <w:rPr>
                <w:rFonts w:ascii="Arial" w:hAnsi="Arial" w:cs="Arial"/>
                <w:sz w:val="24"/>
                <w:szCs w:val="24"/>
              </w:rPr>
              <w:t>que,</w:t>
            </w:r>
            <w:r w:rsidR="00662A3D" w:rsidRPr="000437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4375E">
              <w:rPr>
                <w:rFonts w:ascii="Arial" w:hAnsi="Arial" w:cs="Arial"/>
                <w:sz w:val="24"/>
                <w:szCs w:val="24"/>
              </w:rPr>
              <w:t xml:space="preserve">usuários poderão também adicionar os livros ao carrinho, dando a eles a oportunidade de visualizar seu pedido e também mostrara o valor total, incluindo os custos de envio. </w:t>
            </w:r>
            <w:r w:rsidR="00493F1C" w:rsidRPr="0004375E">
              <w:rPr>
                <w:rFonts w:ascii="Arial" w:hAnsi="Arial" w:cs="Arial"/>
                <w:sz w:val="24"/>
                <w:szCs w:val="24"/>
              </w:rPr>
              <w:t>Os usuários poderão pagar pelos livros por métodos de pagamentos seguros e confiáveis, como cartões de créditos ou pagamento online. Os mesmos poderão criar uma conta personalizada, onde poderão acompanhar seus pedidos, visualizar histórico de compra e escrever avaliações sobre os livros adquiridos. Com base nas compras anteriores e nas avaliações dos usuários, o sistema poderá fornecer recomendações personalizadas de livros para cada cliente.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6E7B" w:rsidRPr="0004375E">
              <w:rPr>
                <w:rFonts w:ascii="Arial" w:hAnsi="Arial" w:cs="Arial"/>
                <w:sz w:val="24"/>
                <w:szCs w:val="24"/>
              </w:rPr>
              <w:t>Poderão rastrear seus pedidos, fornecendo informações atualizadas sobre o status do envio. Periodicamente, oferecemos promoções e descontos especiais em livros selecionados para incentivar mais vendas.</w:t>
            </w:r>
            <w:r w:rsidR="00493F1C" w:rsidRPr="0004375E">
              <w:rPr>
                <w:rFonts w:ascii="Arial" w:hAnsi="Arial" w:cs="Arial"/>
                <w:sz w:val="24"/>
                <w:szCs w:val="24"/>
              </w:rPr>
              <w:t xml:space="preserve"> O atendimento: disponibilizaremos um canal de atendimento ao cliente, onde os usuários poderão fazer perguntas, relatar problemas ou solicitar informações adicionais sobre os livros. Os clientes poderão se inscrever em 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>nosso newsletter</w:t>
            </w:r>
            <w:r w:rsidR="005D6E7B" w:rsidRPr="0004375E">
              <w:rPr>
                <w:rFonts w:ascii="Arial" w:hAnsi="Arial" w:cs="Arial"/>
                <w:sz w:val="24"/>
                <w:szCs w:val="24"/>
              </w:rPr>
              <w:t xml:space="preserve"> para receber atualizações sobre novos lançamentos, promoções e eventos literários.</w:t>
            </w:r>
            <w:r w:rsidR="005D6E7B" w:rsidRPr="0004375E">
              <w:t xml:space="preserve"> </w:t>
            </w:r>
          </w:p>
        </w:tc>
      </w:tr>
    </w:tbl>
    <w:p w14:paraId="7A4C1601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5AC079E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8AE5" w14:textId="4B627240" w:rsidR="0004375E" w:rsidRDefault="00297E21" w:rsidP="0004375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75E">
              <w:rPr>
                <w:rFonts w:ascii="Arial" w:hAnsi="Arial" w:cs="Arial"/>
                <w:sz w:val="24"/>
                <w:szCs w:val="24"/>
              </w:rPr>
              <w:t xml:space="preserve">Com uma livraria online os leitores têm acesso a uma 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>ampla variedade</w:t>
            </w:r>
            <w:r w:rsidRPr="0004375E">
              <w:rPr>
                <w:rFonts w:ascii="Arial" w:hAnsi="Arial" w:cs="Arial"/>
                <w:sz w:val="24"/>
                <w:szCs w:val="24"/>
              </w:rPr>
              <w:t xml:space="preserve"> de livros com apenas alguns cliques, a qualquer hora e em qualquer lugar. Isso elimina a </w:t>
            </w:r>
            <w:r w:rsidRPr="0004375E">
              <w:rPr>
                <w:rFonts w:ascii="Arial" w:hAnsi="Arial" w:cs="Arial"/>
                <w:sz w:val="24"/>
                <w:szCs w:val="24"/>
              </w:rPr>
              <w:lastRenderedPageBreak/>
              <w:t xml:space="preserve">necessidade de percorrer fisicamente a várias livrarias em busca de um livro específico. Ao 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>contrário de</w:t>
            </w:r>
            <w:r w:rsidRPr="0004375E">
              <w:rPr>
                <w:rFonts w:ascii="Arial" w:hAnsi="Arial" w:cs="Arial"/>
                <w:sz w:val="24"/>
                <w:szCs w:val="24"/>
              </w:rPr>
              <w:t xml:space="preserve"> uma livraria física, uma livraria virtual pode ter um catálogo muito mais amplo de livros. Isso significa que os leitores tem acesso a uma infinidade de títulos, autores e gêneros, permitindo-lhes descobrir novas obras e autores.</w:t>
            </w:r>
            <w:ins w:id="0" w:author="Aparecida" w:date="2023-08-06T22:23:00Z">
              <w:r w:rsidR="0004375E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  <w:proofErr w:type="gramStart"/>
            <w:r w:rsidRPr="0004375E"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 w:rsidRPr="0004375E">
              <w:rPr>
                <w:rFonts w:ascii="Arial" w:hAnsi="Arial" w:cs="Arial"/>
                <w:sz w:val="24"/>
                <w:szCs w:val="24"/>
              </w:rPr>
              <w:t xml:space="preserve"> livraria online pode fornecer </w:t>
            </w:r>
            <w:r w:rsidR="0004375E" w:rsidRPr="0004375E">
              <w:rPr>
                <w:rFonts w:ascii="Arial" w:hAnsi="Arial" w:cs="Arial"/>
                <w:sz w:val="24"/>
                <w:szCs w:val="24"/>
              </w:rPr>
              <w:t>avaliações e</w:t>
            </w:r>
            <w:r w:rsidRPr="0004375E">
              <w:rPr>
                <w:rFonts w:ascii="Arial" w:hAnsi="Arial" w:cs="Arial"/>
                <w:sz w:val="24"/>
                <w:szCs w:val="24"/>
              </w:rPr>
              <w:t xml:space="preserve"> recomendações de outros leitores e ajudando os usuários a fazer escolhas informadas ao comprar um livro. Isso ajuda a evitar a compra de um livro decepcionante e permite que os leitores descubram novos títulos que podem gostar. As livrarias virtuais geralmente oferecem descontos especiais e promoções em livros selecionados</w:t>
            </w:r>
            <w:r w:rsidR="00BB6A28" w:rsidRPr="0004375E">
              <w:rPr>
                <w:rFonts w:ascii="Arial" w:hAnsi="Arial" w:cs="Arial"/>
                <w:sz w:val="24"/>
                <w:szCs w:val="24"/>
              </w:rPr>
              <w:t xml:space="preserve">. O que possibilita que os leitores comprem livros a </w:t>
            </w:r>
            <w:proofErr w:type="spellStart"/>
            <w:r w:rsidR="00BB6A28" w:rsidRPr="0004375E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="00BB6A28" w:rsidRPr="0004375E">
              <w:rPr>
                <w:rFonts w:ascii="Arial" w:hAnsi="Arial" w:cs="Arial"/>
                <w:sz w:val="24"/>
                <w:szCs w:val="24"/>
              </w:rPr>
              <w:t xml:space="preserve"> preços mais acessíveis, economizando dinheiro. Também pode ter acesso a livros raros e esgotados que são difíceis de encontrar em livrarias físicas, isso é especialmente benéfico para colecionadores e entusiastas que desejam completar suas coleções.</w:t>
            </w:r>
          </w:p>
          <w:p w14:paraId="53F52384" w14:textId="7320E2E0" w:rsidR="00BB6A28" w:rsidRPr="0004375E" w:rsidRDefault="00BB6A28" w:rsidP="0004375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75E">
              <w:rPr>
                <w:rFonts w:ascii="Arial" w:hAnsi="Arial" w:cs="Arial"/>
                <w:sz w:val="24"/>
                <w:szCs w:val="24"/>
              </w:rPr>
              <w:t>Em resumo, uma livraria online pode proporcionar aos leitores fácil acesso a uma ampla seleção de livros, ajuda a tomar decisões informadas, oferece descontos e promoções, proporciona entrega rápida e permite o acesso a livros raros. Isso torna a experiencia de compra e leitura mais conveniente, acessível e econômica.</w:t>
            </w:r>
          </w:p>
          <w:p w14:paraId="7E60623B" w14:textId="77777777" w:rsidR="0088002E" w:rsidRDefault="00BB6A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2A5651F" w14:textId="77777777" w:rsidR="00D200BD" w:rsidRDefault="00D200BD">
            <w:pPr>
              <w:rPr>
                <w:rFonts w:ascii="Arial" w:hAnsi="Arial" w:cs="Arial"/>
              </w:rPr>
            </w:pPr>
          </w:p>
          <w:p w14:paraId="2E25417C" w14:textId="77777777" w:rsidR="0088002E" w:rsidRDefault="0088002E">
            <w:pPr>
              <w:rPr>
                <w:rFonts w:ascii="Arial" w:hAnsi="Arial" w:cs="Arial"/>
              </w:rPr>
            </w:pPr>
          </w:p>
          <w:p w14:paraId="664E091D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25122B27" w14:textId="77777777" w:rsidR="0088002E" w:rsidRDefault="0088002E">
      <w:pPr>
        <w:rPr>
          <w:rFonts w:ascii="Arial" w:hAnsi="Arial" w:cs="Arial"/>
        </w:rPr>
      </w:pPr>
    </w:p>
    <w:p w14:paraId="450E3788" w14:textId="77777777" w:rsidR="0088002E" w:rsidRDefault="0088002E">
      <w:pPr>
        <w:rPr>
          <w:rFonts w:ascii="Arial" w:hAnsi="Arial" w:cs="Arial"/>
        </w:rPr>
      </w:pPr>
    </w:p>
    <w:p w14:paraId="4D75375E" w14:textId="77777777" w:rsidR="0088002E" w:rsidRDefault="0088002E">
      <w:pPr>
        <w:rPr>
          <w:rFonts w:ascii="Arial" w:hAnsi="Arial" w:cs="Arial"/>
        </w:rPr>
      </w:pPr>
    </w:p>
    <w:p w14:paraId="24D9FE9F" w14:textId="77777777" w:rsidR="0088002E" w:rsidRDefault="00766D8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74DF81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BB3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73E35DF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8A58FAB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2855CED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14AC6B8" w14:textId="77777777" w:rsidR="0088002E" w:rsidRDefault="0088002E">
            <w:pPr>
              <w:rPr>
                <w:rFonts w:ascii="Arial" w:hAnsi="Arial" w:cs="Arial"/>
              </w:rPr>
            </w:pPr>
          </w:p>
          <w:p w14:paraId="7CB6336B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3D6534B8" w14:textId="77777777" w:rsidR="0088002E" w:rsidRDefault="0088002E">
      <w:pPr>
        <w:rPr>
          <w:rFonts w:ascii="Arial" w:hAnsi="Arial" w:cs="Arial"/>
        </w:rPr>
      </w:pPr>
    </w:p>
    <w:p w14:paraId="6EA44E95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0945DC0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9EDE" w14:textId="77777777" w:rsidR="0088002E" w:rsidRDefault="0088002E">
            <w:pPr>
              <w:snapToGrid w:val="0"/>
              <w:rPr>
                <w:rFonts w:ascii="Arial" w:hAnsi="Arial" w:cs="Arial"/>
              </w:rPr>
            </w:pPr>
          </w:p>
          <w:p w14:paraId="1246847E" w14:textId="77777777" w:rsidR="0088002E" w:rsidRDefault="00766D8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36558115" w14:textId="77777777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58167A0A" w14:textId="77777777" w:rsidR="0088002E" w:rsidRDefault="00766D8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60215E6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C3BF" w14:textId="77777777" w:rsidR="0088002E" w:rsidRDefault="0088002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5BE668BA" w14:textId="77777777" w:rsidR="0088002E" w:rsidRDefault="00766D8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14C889B" w14:textId="77777777" w:rsidR="0088002E" w:rsidRDefault="0088002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B2F62D1" w14:textId="77777777" w:rsidR="0088002E" w:rsidRDefault="0088002E">
      <w:pPr>
        <w:rPr>
          <w:rFonts w:ascii="Arial" w:hAnsi="Arial" w:cs="Arial"/>
        </w:rPr>
      </w:pPr>
    </w:p>
    <w:p w14:paraId="63EEDE1D" w14:textId="77777777" w:rsidR="0088002E" w:rsidRDefault="00766D86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DCBF7D8" w14:textId="77777777" w:rsidR="0088002E" w:rsidRDefault="00766D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4FC0BAB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F63A" w14:textId="77777777" w:rsidR="0088002E" w:rsidRDefault="00766D8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34C60A54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2C870AB7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53B2CBEC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D45F47B" w14:textId="77777777" w:rsidR="0088002E" w:rsidRDefault="00766D8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FC7185B" w14:textId="77777777" w:rsidR="0088002E" w:rsidRDefault="0088002E">
      <w:pPr>
        <w:spacing w:line="360" w:lineRule="auto"/>
        <w:rPr>
          <w:rFonts w:ascii="Arial" w:hAnsi="Arial" w:cs="Arial"/>
        </w:rPr>
      </w:pPr>
    </w:p>
    <w:p w14:paraId="03FE1ECC" w14:textId="77777777" w:rsidR="0088002E" w:rsidRDefault="00766D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F03361" w14:textId="77777777" w:rsidR="0088002E" w:rsidRDefault="0088002E">
      <w:pPr>
        <w:rPr>
          <w:rFonts w:ascii="Arial" w:eastAsia="Arial" w:hAnsi="Arial" w:cs="Arial"/>
        </w:rPr>
      </w:pPr>
    </w:p>
    <w:p w14:paraId="07EFDDB8" w14:textId="77777777" w:rsidR="0088002E" w:rsidRDefault="00766D8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88002E" w14:paraId="0935A52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8847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principais LIVROS a serem pesquisados. (Mínimo 03 Bibliografias para cada disciplina, preferencialmente da biblioteca do </w:t>
            </w:r>
            <w:commentRangeStart w:id="1"/>
            <w:proofErr w:type="spellStart"/>
            <w:r>
              <w:rPr>
                <w:rFonts w:ascii="Arial" w:hAnsi="Arial" w:cs="Arial"/>
              </w:rPr>
              <w:t>CEEP</w:t>
            </w:r>
            <w:commentRangeEnd w:id="1"/>
            <w:proofErr w:type="spellEnd"/>
            <w:r w:rsidR="0004375E">
              <w:rPr>
                <w:rStyle w:val="Refdecomentrio"/>
              </w:rPr>
              <w:commentReference w:id="1"/>
            </w:r>
            <w:r>
              <w:rPr>
                <w:rFonts w:ascii="Arial" w:hAnsi="Arial" w:cs="Arial"/>
              </w:rPr>
              <w:t>)</w:t>
            </w:r>
          </w:p>
          <w:p w14:paraId="2B08BC89" w14:textId="4FACAA9A" w:rsidR="0088002E" w:rsidRDefault="0088002E">
            <w:pPr>
              <w:rPr>
                <w:rFonts w:ascii="Arial" w:hAnsi="Arial" w:cs="Arial"/>
              </w:rPr>
            </w:pPr>
          </w:p>
        </w:tc>
      </w:tr>
    </w:tbl>
    <w:p w14:paraId="6A0D39F5" w14:textId="77777777" w:rsidR="0088002E" w:rsidRDefault="0088002E">
      <w:pPr>
        <w:rPr>
          <w:rFonts w:ascii="Arial" w:hAnsi="Arial" w:cs="Arial"/>
        </w:rPr>
      </w:pPr>
    </w:p>
    <w:p w14:paraId="18754AB7" w14:textId="77777777" w:rsidR="0088002E" w:rsidRDefault="0088002E">
      <w:pPr>
        <w:rPr>
          <w:rFonts w:ascii="Arial" w:eastAsia="Arial" w:hAnsi="Arial" w:cs="Arial"/>
        </w:rPr>
      </w:pPr>
    </w:p>
    <w:p w14:paraId="66C018BB" w14:textId="77777777" w:rsidR="0088002E" w:rsidRDefault="0088002E">
      <w:pPr>
        <w:rPr>
          <w:rFonts w:ascii="Arial" w:eastAsia="Arial" w:hAnsi="Arial" w:cs="Arial"/>
        </w:rPr>
      </w:pPr>
    </w:p>
    <w:p w14:paraId="7281BE5C" w14:textId="77777777" w:rsidR="0088002E" w:rsidRDefault="0088002E">
      <w:pPr>
        <w:rPr>
          <w:rFonts w:ascii="Arial" w:eastAsia="Arial" w:hAnsi="Arial" w:cs="Arial"/>
        </w:rPr>
      </w:pPr>
    </w:p>
    <w:p w14:paraId="7670B5FF" w14:textId="77777777" w:rsidR="0088002E" w:rsidRDefault="0088002E">
      <w:pPr>
        <w:rPr>
          <w:rFonts w:ascii="Arial" w:eastAsia="Arial" w:hAnsi="Arial" w:cs="Arial"/>
        </w:rPr>
      </w:pPr>
    </w:p>
    <w:p w14:paraId="5D02EB1A" w14:textId="77777777" w:rsidR="0088002E" w:rsidRDefault="0088002E">
      <w:pPr>
        <w:rPr>
          <w:rFonts w:ascii="Arial" w:eastAsia="Arial" w:hAnsi="Arial" w:cs="Arial"/>
        </w:rPr>
      </w:pPr>
    </w:p>
    <w:p w14:paraId="54021AD6" w14:textId="77777777" w:rsidR="0088002E" w:rsidRDefault="0088002E">
      <w:pPr>
        <w:rPr>
          <w:rFonts w:ascii="Arial" w:eastAsia="Arial" w:hAnsi="Arial" w:cs="Arial"/>
        </w:rPr>
      </w:pPr>
    </w:p>
    <w:p w14:paraId="6FCC6E23" w14:textId="77777777" w:rsidR="0088002E" w:rsidRDefault="0088002E">
      <w:pPr>
        <w:rPr>
          <w:rFonts w:ascii="Arial" w:eastAsia="Arial" w:hAnsi="Arial" w:cs="Arial"/>
        </w:rPr>
      </w:pPr>
    </w:p>
    <w:p w14:paraId="10AA3239" w14:textId="77777777" w:rsidR="0088002E" w:rsidRDefault="0088002E">
      <w:pPr>
        <w:rPr>
          <w:rFonts w:ascii="Arial" w:eastAsia="Arial" w:hAnsi="Arial" w:cs="Arial"/>
        </w:rPr>
      </w:pPr>
    </w:p>
    <w:p w14:paraId="6C5571C5" w14:textId="77777777" w:rsidR="0088002E" w:rsidRDefault="0088002E">
      <w:pPr>
        <w:rPr>
          <w:rFonts w:ascii="Arial" w:eastAsia="Arial" w:hAnsi="Arial" w:cs="Arial"/>
        </w:rPr>
      </w:pPr>
    </w:p>
    <w:p w14:paraId="24FA9432" w14:textId="77777777" w:rsidR="0088002E" w:rsidRDefault="0088002E">
      <w:pPr>
        <w:rPr>
          <w:rFonts w:ascii="Arial" w:eastAsia="Arial" w:hAnsi="Arial" w:cs="Arial"/>
        </w:rPr>
      </w:pPr>
    </w:p>
    <w:p w14:paraId="3C13FEEE" w14:textId="77777777" w:rsidR="0088002E" w:rsidRDefault="0088002E">
      <w:pPr>
        <w:rPr>
          <w:rFonts w:ascii="Arial" w:eastAsia="Arial" w:hAnsi="Arial" w:cs="Arial"/>
        </w:rPr>
      </w:pPr>
    </w:p>
    <w:p w14:paraId="6627D636" w14:textId="77777777" w:rsidR="0088002E" w:rsidRDefault="0088002E">
      <w:pPr>
        <w:rPr>
          <w:rFonts w:ascii="Arial" w:eastAsia="Arial" w:hAnsi="Arial" w:cs="Arial"/>
        </w:rPr>
      </w:pPr>
    </w:p>
    <w:p w14:paraId="2151C915" w14:textId="77777777" w:rsidR="0088002E" w:rsidRDefault="0088002E">
      <w:pPr>
        <w:rPr>
          <w:rFonts w:ascii="Arial" w:eastAsia="Arial" w:hAnsi="Arial" w:cs="Arial"/>
        </w:rPr>
      </w:pPr>
    </w:p>
    <w:p w14:paraId="599C00F2" w14:textId="77777777" w:rsidR="0088002E" w:rsidRDefault="0088002E">
      <w:pPr>
        <w:rPr>
          <w:rFonts w:ascii="Arial" w:eastAsia="Arial" w:hAnsi="Arial" w:cs="Arial"/>
        </w:rPr>
      </w:pPr>
    </w:p>
    <w:p w14:paraId="50DD2758" w14:textId="77777777" w:rsidR="0088002E" w:rsidRDefault="0088002E">
      <w:pPr>
        <w:rPr>
          <w:rFonts w:ascii="Arial" w:eastAsia="Arial" w:hAnsi="Arial" w:cs="Arial"/>
        </w:rPr>
      </w:pPr>
    </w:p>
    <w:p w14:paraId="4F3B363B" w14:textId="77777777" w:rsidR="0088002E" w:rsidRDefault="0088002E">
      <w:pPr>
        <w:rPr>
          <w:rFonts w:ascii="Arial" w:eastAsia="Arial" w:hAnsi="Arial" w:cs="Arial"/>
        </w:rPr>
      </w:pPr>
    </w:p>
    <w:p w14:paraId="2D9C586A" w14:textId="77777777" w:rsidR="0088002E" w:rsidRDefault="0088002E">
      <w:pPr>
        <w:rPr>
          <w:rFonts w:ascii="Arial" w:eastAsia="Arial" w:hAnsi="Arial" w:cs="Arial"/>
        </w:rPr>
      </w:pPr>
    </w:p>
    <w:p w14:paraId="61F8B252" w14:textId="77777777" w:rsidR="0088002E" w:rsidRDefault="00766D8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CDDEF80" w14:textId="77777777" w:rsidR="0088002E" w:rsidRDefault="00766D8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360489A" wp14:editId="6FCE000D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88002E" w14:paraId="3FC138E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9B0B5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CD3DE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A366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88002E" w14:paraId="235CBE1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1B0C4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5D732C9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BC40BEE" w14:textId="77777777" w:rsidR="0088002E" w:rsidRDefault="00766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B0A8B2B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9C511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659EBDA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62B9D965" w14:textId="77777777" w:rsidR="0088002E" w:rsidRDefault="00766D8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D14F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BCB8077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90C3AFD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53FA2A6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4F909F" w14:textId="77777777" w:rsidR="0088002E" w:rsidRDefault="008800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86C0731" w14:textId="77777777" w:rsidR="0088002E" w:rsidRDefault="0088002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7F44ECB" w14:textId="77777777" w:rsidR="0088002E" w:rsidRDefault="0088002E">
      <w:pPr>
        <w:rPr>
          <w:rFonts w:ascii="Arial" w:hAnsi="Arial" w:cs="Arial"/>
          <w:b/>
        </w:rPr>
      </w:pPr>
    </w:p>
    <w:sectPr w:rsidR="0088002E">
      <w:headerReference w:type="default" r:id="rId14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parecida" w:date="2023-08-06T22:23:00Z" w:initials="A">
    <w:p w14:paraId="23BACD95" w14:textId="71972A8A" w:rsidR="0004375E" w:rsidRDefault="0004375E">
      <w:pPr>
        <w:pStyle w:val="Textodecomentrio"/>
      </w:pPr>
      <w:r>
        <w:rPr>
          <w:rStyle w:val="Refdecomentrio"/>
        </w:rPr>
        <w:annotationRef/>
      </w:r>
      <w:r>
        <w:t xml:space="preserve">FAZER AS </w:t>
      </w:r>
      <w:proofErr w:type="spellStart"/>
      <w:r>
        <w:t>REF</w:t>
      </w:r>
      <w:proofErr w:type="spellEnd"/>
      <w:r>
        <w:t xml:space="preserve"> DE TODO 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BACD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A9BDB" w16cex:dateUtc="2023-08-07T0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BACD95" w16cid:durableId="287A9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4E3B" w14:textId="77777777" w:rsidR="000B0DEE" w:rsidRDefault="000B0DEE">
      <w:pPr>
        <w:spacing w:line="240" w:lineRule="auto"/>
      </w:pPr>
      <w:r>
        <w:separator/>
      </w:r>
    </w:p>
  </w:endnote>
  <w:endnote w:type="continuationSeparator" w:id="0">
    <w:p w14:paraId="7D937EF1" w14:textId="77777777" w:rsidR="000B0DEE" w:rsidRDefault="000B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002C" w14:textId="77777777" w:rsidR="000B0DEE" w:rsidRDefault="000B0DEE">
      <w:pPr>
        <w:spacing w:after="0"/>
      </w:pPr>
      <w:r>
        <w:separator/>
      </w:r>
    </w:p>
  </w:footnote>
  <w:footnote w:type="continuationSeparator" w:id="0">
    <w:p w14:paraId="4D62F997" w14:textId="77777777" w:rsidR="000B0DEE" w:rsidRDefault="000B0D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8002E" w14:paraId="3CF091F2" w14:textId="77777777">
      <w:trPr>
        <w:trHeight w:val="1550"/>
      </w:trPr>
      <w:tc>
        <w:tcPr>
          <w:tcW w:w="1980" w:type="dxa"/>
        </w:tcPr>
        <w:p w14:paraId="01850869" w14:textId="77777777" w:rsidR="0088002E" w:rsidRDefault="00766D8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620970AB" wp14:editId="1F342F3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7A04A0E" w14:textId="77777777" w:rsidR="0088002E" w:rsidRDefault="0088002E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B45F7D9" w14:textId="77777777" w:rsidR="0088002E" w:rsidRDefault="00766D86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1641E8F8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79934137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139D3FE" w14:textId="77777777" w:rsidR="0088002E" w:rsidRDefault="00766D86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286783D" w14:textId="77777777" w:rsidR="0088002E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766D86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766D86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766D86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766D86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3BBF8225" w14:textId="77777777" w:rsidR="0088002E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003CA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2865852" r:id="rId5"/>
            </w:object>
          </w:r>
        </w:p>
      </w:tc>
    </w:tr>
  </w:tbl>
  <w:p w14:paraId="741BB5D8" w14:textId="77777777" w:rsidR="0088002E" w:rsidRDefault="00766D8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15651423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C7A67398"/>
    <w:rsid w:val="F75FF4A3"/>
    <w:rsid w:val="000302C5"/>
    <w:rsid w:val="0004375E"/>
    <w:rsid w:val="000B0DEE"/>
    <w:rsid w:val="00165CF7"/>
    <w:rsid w:val="00297E21"/>
    <w:rsid w:val="002B76BF"/>
    <w:rsid w:val="003D0A1E"/>
    <w:rsid w:val="003D1E83"/>
    <w:rsid w:val="003F339A"/>
    <w:rsid w:val="00493F1C"/>
    <w:rsid w:val="005D6E7B"/>
    <w:rsid w:val="00601BCF"/>
    <w:rsid w:val="0065083F"/>
    <w:rsid w:val="00662A3D"/>
    <w:rsid w:val="006748A1"/>
    <w:rsid w:val="00766D86"/>
    <w:rsid w:val="00812A91"/>
    <w:rsid w:val="0088002E"/>
    <w:rsid w:val="00895A11"/>
    <w:rsid w:val="009268D2"/>
    <w:rsid w:val="00936B0F"/>
    <w:rsid w:val="00BB6A28"/>
    <w:rsid w:val="00CE61EE"/>
    <w:rsid w:val="00D200BD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973D133"/>
  <w15:docId w15:val="{7F1F46D8-4C1F-4C83-974A-2FB8155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Reviso">
    <w:name w:val="Revision"/>
    <w:hidden/>
    <w:uiPriority w:val="99"/>
    <w:semiHidden/>
    <w:rsid w:val="0004375E"/>
    <w:rPr>
      <w:rFonts w:ascii="Calibri" w:hAnsi="Calibri" w:cs="Calibri"/>
      <w:sz w:val="22"/>
      <w:szCs w:val="22"/>
      <w:lang w:eastAsia="zh-CN"/>
    </w:rPr>
  </w:style>
  <w:style w:type="character" w:styleId="Refdecomentrio">
    <w:name w:val="annotation reference"/>
    <w:basedOn w:val="Fontepargpadro"/>
    <w:rsid w:val="0004375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437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4375E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437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4375E"/>
    <w:rPr>
      <w:rFonts w:ascii="Calibri" w:hAnsi="Calibri" w:cs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2023-08-01T23:59:00Z</cp:lastPrinted>
  <dcterms:created xsi:type="dcterms:W3CDTF">2023-08-07T01:24:00Z</dcterms:created>
  <dcterms:modified xsi:type="dcterms:W3CDTF">2023-08-07T01:24:00Z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