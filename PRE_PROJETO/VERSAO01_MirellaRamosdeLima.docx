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7F3F5F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F3F5F" w:rsidRDefault="007F3F5F">
            <w:pPr>
              <w:snapToGrid w:val="0"/>
              <w:rPr>
                <w:rFonts w:ascii="Arial" w:hAnsi="Arial" w:cs="Arial"/>
              </w:rPr>
            </w:pPr>
          </w:p>
          <w:p w:rsidR="007F3F5F" w:rsidRDefault="00185D3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:rsidR="007F3F5F" w:rsidRDefault="007F3F5F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7F3F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              </w:t>
            </w:r>
            <w:r>
              <w:rPr>
                <w:rFonts w:ascii="Arial" w:hAnsi="Arial" w:cs="Arial"/>
                <w:lang w:val="pt-PT"/>
              </w:rPr>
              <w:t>Mirella Ramos de Lima</w:t>
            </w:r>
            <w:r>
              <w:rPr>
                <w:rFonts w:ascii="Arial" w:hAnsi="Arial" w:cs="Arial"/>
              </w:rPr>
              <w:t xml:space="preserve">                                                                        Nº</w:t>
            </w:r>
            <w:r>
              <w:rPr>
                <w:rFonts w:ascii="Arial" w:hAnsi="Arial" w:cs="Arial"/>
                <w:lang w:val="pt-PT"/>
              </w:rPr>
              <w:t>19</w:t>
            </w:r>
          </w:p>
        </w:tc>
      </w:tr>
      <w:tr w:rsidR="007F3F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</w:t>
            </w:r>
            <w:r>
              <w:rPr>
                <w:rFonts w:ascii="Arial" w:hAnsi="Arial" w:cs="Arial"/>
              </w:rPr>
              <w:t xml:space="preserve">                                                Nº</w:t>
            </w:r>
          </w:p>
        </w:tc>
      </w:tr>
      <w:tr w:rsidR="007F3F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TELEFONE (S)</w:t>
            </w:r>
            <w:r>
              <w:rPr>
                <w:rFonts w:ascii="Arial" w:hAnsi="Arial" w:cs="Arial"/>
                <w:lang w:val="pt-PT"/>
              </w:rPr>
              <w:t>45 991572683</w:t>
            </w:r>
          </w:p>
        </w:tc>
      </w:tr>
      <w:tr w:rsidR="007F3F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  <w:lang w:val="pt-PT"/>
              </w:rPr>
              <w:t>lima.mirella@escola.pr.gov.br</w:t>
            </w:r>
          </w:p>
        </w:tc>
      </w:tr>
      <w:tr w:rsidR="007F3F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ascii="Arial" w:hAnsi="Arial" w:cs="Arial"/>
                <w:lang w:val="pt-PT"/>
              </w:rPr>
              <w:t>desenvolvimento de sistemas</w:t>
            </w:r>
          </w:p>
        </w:tc>
      </w:tr>
      <w:tr w:rsidR="007F3F5F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>2J</w:t>
            </w:r>
          </w:p>
        </w:tc>
      </w:tr>
    </w:tbl>
    <w:p w:rsidR="007F3F5F" w:rsidRDefault="007F3F5F">
      <w:pPr>
        <w:rPr>
          <w:rFonts w:ascii="Arial" w:hAnsi="Arial" w:cs="Arial"/>
          <w:b/>
        </w:rPr>
      </w:pPr>
    </w:p>
    <w:p w:rsidR="007F3F5F" w:rsidRDefault="00185D3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ALUNO(s) É OBRIGATÓRIO EM ANEXO AO PRÉ-PROJETO, NO MÍNIMO UMA TELA DE INTERFACE (TELA </w:t>
      </w:r>
      <w:r>
        <w:rPr>
          <w:rFonts w:ascii="Arial" w:hAnsi="Arial" w:cs="Arial"/>
          <w:b/>
        </w:rPr>
        <w:t>PRINCIPAL) JUNTO AO PROJETO.</w:t>
      </w:r>
    </w:p>
    <w:p w:rsidR="007F3F5F" w:rsidRDefault="00185D33">
      <w:pPr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114300" distR="114300">
            <wp:extent cx="5428233" cy="4026877"/>
            <wp:effectExtent l="19050" t="0" r="1017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092" cy="402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F5F" w:rsidRDefault="007F3F5F">
      <w:pPr>
        <w:rPr>
          <w:rFonts w:ascii="Arial" w:hAnsi="Arial" w:cs="Arial"/>
          <w:b/>
        </w:rPr>
      </w:pPr>
    </w:p>
    <w:p w:rsidR="007F3F5F" w:rsidRDefault="00185D33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7F3F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projeto:</w:t>
            </w:r>
            <w:r>
              <w:rPr>
                <w:rFonts w:ascii="Arial" w:hAnsi="Arial" w:cs="Arial"/>
                <w:lang w:val="pt-PT"/>
              </w:rPr>
              <w:t>Vendas de Bolo</w:t>
            </w:r>
          </w:p>
        </w:tc>
      </w:tr>
    </w:tbl>
    <w:p w:rsidR="007F3F5F" w:rsidRDefault="007F3F5F">
      <w:pPr>
        <w:rPr>
          <w:rFonts w:ascii="Arial" w:hAnsi="Arial" w:cs="Arial"/>
        </w:rPr>
      </w:pPr>
    </w:p>
    <w:p w:rsidR="007F3F5F" w:rsidRDefault="00185D33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7F3F5F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 w:rsidP="00CE7904">
            <w:pPr>
              <w:spacing w:line="360" w:lineRule="auto"/>
              <w:jc w:val="both"/>
              <w:rPr>
                <w:ins w:id="0" w:author="NOTEBOOK 1" w:date="2023-08-18T16:28:00Z"/>
                <w:rFonts w:ascii="Arial" w:eastAsia="SimSun" w:hAnsi="Arial" w:cs="Arial"/>
                <w:sz w:val="24"/>
                <w:szCs w:val="24"/>
              </w:rPr>
              <w:pPrChange w:id="1" w:author="NOTEBOOK 1" w:date="2023-08-18T16:09:00Z">
                <w:pPr>
                  <w:jc w:val="both"/>
                </w:pPr>
              </w:pPrChange>
            </w:pPr>
            <w:r w:rsidRPr="00CE7904">
              <w:rPr>
                <w:rFonts w:ascii="Arial" w:eastAsia="SimSun" w:hAnsi="Arial" w:cs="Arial"/>
                <w:sz w:val="24"/>
                <w:szCs w:val="24"/>
              </w:rPr>
              <w:t>O projeto aqui proposto tem como objetivo desenvolver uma loja virtual,</w:t>
            </w:r>
            <w:ins w:id="2" w:author="NOTEBOOK 1" w:date="2023-08-18T16:12:00Z">
              <w:r w:rsidR="00CE7904">
                <w:rPr>
                  <w:rFonts w:ascii="Arial" w:eastAsia="SimSun" w:hAnsi="Arial" w:cs="Arial"/>
                  <w:sz w:val="24"/>
                  <w:szCs w:val="24"/>
                </w:rPr>
                <w:t xml:space="preserve"> para a venda de bolos</w:t>
              </w:r>
            </w:ins>
            <w:del w:id="3" w:author="NOTEBOOK 1" w:date="2023-08-18T16:12:00Z"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 xml:space="preserve"> 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o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m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 xml:space="preserve"> 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u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m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a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 xml:space="preserve"> 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l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o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j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a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 xml:space="preserve"> 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v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i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r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t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u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a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l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 xml:space="preserve"> 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s</w:delText>
              </w:r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>e</w:delText>
              </w:r>
            </w:del>
            <w:del w:id="4" w:author="NOTEBOOK 1" w:date="2023-08-18T16:13:00Z">
              <w:r w:rsidRPr="00CE7904" w:rsidDel="00CE7904">
                <w:rPr>
                  <w:rFonts w:ascii="Arial" w:eastAsia="SimSun" w:hAnsi="Arial" w:cs="Arial"/>
                  <w:sz w:val="24"/>
                  <w:szCs w:val="24"/>
                </w:rPr>
                <w:delText xml:space="preserve"> tem a</w:delText>
              </w:r>
            </w:del>
            <w:ins w:id="5" w:author="NOTEBOOK 1" w:date="2023-08-18T16:13:00Z">
              <w:r w:rsidR="00CE7904">
                <w:rPr>
                  <w:rFonts w:ascii="Arial" w:eastAsia="SimSun" w:hAnsi="Arial" w:cs="Arial"/>
                  <w:sz w:val="24"/>
                  <w:szCs w:val="24"/>
                </w:rPr>
                <w:t xml:space="preserve"> </w:t>
              </w:r>
            </w:ins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ins w:id="6" w:author="NOTEBOOK 1" w:date="2023-08-18T16:25:00Z">
              <w:r w:rsidR="00E13912">
                <w:rPr>
                  <w:rFonts w:ascii="Arial" w:eastAsia="SimSun" w:hAnsi="Arial" w:cs="Arial"/>
                  <w:sz w:val="24"/>
                  <w:szCs w:val="24"/>
                </w:rPr>
                <w:t xml:space="preserve">Criando um ambiente que possibilita ao </w:t>
              </w:r>
            </w:ins>
            <w:del w:id="7" w:author="NOTEBOOK 1" w:date="2023-08-18T16:25:00Z"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p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o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s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s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i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b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i</w:delText>
              </w:r>
            </w:del>
            <w:del w:id="8" w:author="NOTEBOOK 1" w:date="2023-08-18T16:24:00Z"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l</w:delText>
              </w:r>
            </w:del>
            <w:del w:id="9" w:author="NOTEBOOK 1" w:date="2023-08-18T16:22:00Z"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i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d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a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d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e</w:delText>
              </w:r>
            </w:del>
            <w:del w:id="10" w:author="NOTEBOOK 1" w:date="2023-08-18T16:25:00Z"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 xml:space="preserve"> de chegar até o</w:delText>
              </w:r>
            </w:del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 </w:t>
            </w:r>
            <w:ins w:id="11" w:author="NOTEBOOK 1" w:date="2023-08-18T16:26:00Z">
              <w:r w:rsidR="00E13912">
                <w:rPr>
                  <w:rFonts w:ascii="Arial" w:eastAsia="SimSun" w:hAnsi="Arial" w:cs="Arial"/>
                  <w:sz w:val="24"/>
                  <w:szCs w:val="24"/>
                </w:rPr>
                <w:t>usuário</w:t>
              </w:r>
            </w:ins>
            <w:del w:id="12" w:author="NOTEBOOK 1" w:date="2023-08-18T16:26:00Z"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c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l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i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e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n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t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e</w:delText>
              </w:r>
            </w:del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 usufrui</w:t>
            </w:r>
            <w:ins w:id="13" w:author="NOTEBOOK 1" w:date="2023-08-18T16:25:00Z">
              <w:r w:rsidR="00E13912">
                <w:rPr>
                  <w:rFonts w:ascii="Arial" w:eastAsia="SimSun" w:hAnsi="Arial" w:cs="Arial"/>
                  <w:sz w:val="24"/>
                  <w:szCs w:val="24"/>
                </w:rPr>
                <w:t>r</w:t>
              </w:r>
            </w:ins>
            <w:del w:id="14" w:author="NOTEBOOK 1" w:date="2023-08-18T16:25:00Z"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n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d</w:delText>
              </w:r>
              <w:r w:rsidRPr="00CE7904" w:rsidDel="00E13912">
                <w:rPr>
                  <w:rFonts w:ascii="Arial" w:eastAsia="SimSun" w:hAnsi="Arial" w:cs="Arial"/>
                  <w:sz w:val="24"/>
                  <w:szCs w:val="24"/>
                </w:rPr>
                <w:delText>o</w:delText>
              </w:r>
            </w:del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 de um bom custo benefício comparado ao investimento necessário para manter uma loja física em total funcionamento, essa é uma das grandes vantagens de se vender na Internet. Poré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m,ela também possui alguns investimentos e um tempo significativo de dedicação para que os lucros comecem a aparecer. 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>o bolo pode ser visto como um meio de compartilhar com as pessoas que gostamos a alegria e gratidão de estar fazendo mais um ano de vida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>.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>o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 bolo simboliza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 a prosperidade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>.</w:t>
            </w:r>
            <w:ins w:id="15" w:author="NOTEBOOK 1" w:date="2023-08-18T16:27:00Z">
              <w:r w:rsidR="00EA0E3C">
                <w:rPr>
                  <w:rFonts w:ascii="Arial" w:eastAsia="SimSun" w:hAnsi="Arial" w:cs="Arial"/>
                  <w:sz w:val="24"/>
                  <w:szCs w:val="24"/>
                </w:rPr>
                <w:t xml:space="preserve"> </w:t>
              </w:r>
            </w:ins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A tradição do 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>bolo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 vem da Alemanha e surgiu no século 18. Na manhã do aniversário de uma criança, ela recebia um 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>bolo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 com velas acesas que correspondiam à idade da criança, mais um. Essa vela extra foi chamada de “luz da vida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>”, representando a esperança de mais um ano vivido.</w:t>
            </w:r>
            <w:r w:rsidRPr="00CE7904">
              <w:rPr>
                <w:rFonts w:ascii="Arial" w:eastAsia="SimSun" w:hAnsi="Arial" w:cs="Arial"/>
                <w:sz w:val="24"/>
                <w:szCs w:val="24"/>
              </w:rPr>
              <w:t xml:space="preserve"> Através do e-commerce nossos clientes tem toda a assistência e opções necessarias para o</w:t>
            </w:r>
            <w:ins w:id="16" w:author="NOTEBOOK 1" w:date="2023-08-18T16:28:00Z">
              <w:r w:rsidR="00EA0E3C">
                <w:rPr>
                  <w:rFonts w:ascii="Arial" w:eastAsia="SimSun" w:hAnsi="Arial" w:cs="Arial"/>
                  <w:sz w:val="24"/>
                  <w:szCs w:val="24"/>
                </w:rPr>
                <w:t xml:space="preserve"> </w:t>
              </w:r>
            </w:ins>
            <w:r w:rsidRPr="00CE7904">
              <w:rPr>
                <w:rFonts w:ascii="Arial" w:eastAsia="SimSun" w:hAnsi="Arial" w:cs="Arial"/>
                <w:sz w:val="24"/>
                <w:szCs w:val="24"/>
              </w:rPr>
              <w:t>nosso cliente.</w:t>
            </w:r>
          </w:p>
          <w:p w:rsidR="00EA0E3C" w:rsidRPr="00EA0E3C" w:rsidRDefault="00EA0E3C" w:rsidP="00EA0E3C">
            <w:pPr>
              <w:spacing w:line="240" w:lineRule="auto"/>
              <w:ind w:left="1416"/>
              <w:jc w:val="both"/>
              <w:rPr>
                <w:rFonts w:ascii="Arial" w:hAnsi="Arial" w:cs="Arial"/>
                <w:rPrChange w:id="17" w:author="NOTEBOOK 1" w:date="2023-08-18T16:32:00Z">
                  <w:rPr>
                    <w:rFonts w:ascii="Arial" w:hAnsi="Arial" w:cs="Arial"/>
                    <w:sz w:val="24"/>
                    <w:szCs w:val="24"/>
                  </w:rPr>
                </w:rPrChange>
              </w:rPr>
              <w:pPrChange w:id="18" w:author="NOTEBOOK 1" w:date="2023-08-18T16:32:00Z">
                <w:pPr>
                  <w:jc w:val="both"/>
                </w:pPr>
              </w:pPrChange>
            </w:pPr>
            <w:ins w:id="19" w:author="NOTEBOOK 1" w:date="2023-08-18T16:32:00Z">
              <w:r w:rsidRPr="00EA0E3C">
                <w:rPr>
                  <w:rFonts w:ascii="Arial" w:hAnsi="Arial" w:cs="Arial"/>
                  <w:shd w:val="clear" w:color="auto" w:fill="FFFFFF"/>
                  <w:rPrChange w:id="20" w:author="NOTEBOOK 1" w:date="2023-08-18T16:32:00Z">
                    <w:rPr>
                      <w:rFonts w:ascii="Arial" w:hAnsi="Arial" w:cs="Arial"/>
                      <w:sz w:val="28"/>
                      <w:szCs w:val="28"/>
                      <w:shd w:val="clear" w:color="auto" w:fill="FFFFFF"/>
                    </w:rPr>
                  </w:rPrChange>
                </w:rPr>
                <w:t>E-commerce   é   uma   abreviação   de   eletronic   commerce,   traduzindo   comércio eletrônico.  Ele  se  fortaleceu  com  a  chegada  da  internet  facilitando  assim todo  o  processo  de compra e venda, no inicio apenas pequenos produtos eram comercializados como cd’s, dvd’s, livros, etc.  Nos dias de  hoje são comercializados carros, casas, iates,  aviões, obras de arte  e qualquer outro tipo de produto de luxo. O e-commerce abrange uma gama de diferentes tipos de negócios, desde sites destinados a consumidores, leilões, bens e serviços e organizações.</w:t>
              </w:r>
              <w:r>
                <w:rPr>
                  <w:rFonts w:ascii="Arial" w:hAnsi="Arial" w:cs="Arial"/>
                  <w:shd w:val="clear" w:color="auto" w:fill="FFFFFF"/>
                </w:rPr>
                <w:t xml:space="preserve"> (MENDONÇA,2016).</w:t>
              </w:r>
            </w:ins>
          </w:p>
          <w:p w:rsidR="007F3F5F" w:rsidDel="00EA0E3C" w:rsidRDefault="007F3F5F">
            <w:pPr>
              <w:rPr>
                <w:del w:id="21" w:author="NOTEBOOK 1" w:date="2023-08-18T16:35:00Z"/>
              </w:rPr>
            </w:pPr>
          </w:p>
          <w:p w:rsidR="007F3F5F" w:rsidRPr="00EA0E3C" w:rsidRDefault="00EA0E3C" w:rsidP="00EA0E3C">
            <w:pPr>
              <w:jc w:val="both"/>
              <w:rPr>
                <w:rFonts w:ascii="Arial" w:hAnsi="Arial" w:cs="Arial"/>
                <w:sz w:val="24"/>
                <w:szCs w:val="24"/>
                <w:rPrChange w:id="22" w:author="NOTEBOOK 1" w:date="2023-08-18T16:35:00Z">
                  <w:rPr/>
                </w:rPrChange>
              </w:rPr>
              <w:pPrChange w:id="23" w:author="NOTEBOOK 1" w:date="2023-08-18T16:35:00Z">
                <w:pPr/>
              </w:pPrChange>
            </w:pPr>
            <w:ins w:id="24" w:author="NOTEBOOK 1" w:date="2023-08-18T16:33:00Z">
              <w:r w:rsidRPr="00EA0E3C">
                <w:rPr>
                  <w:rFonts w:ascii="Arial" w:hAnsi="Arial" w:cs="Arial"/>
                  <w:sz w:val="24"/>
                  <w:szCs w:val="24"/>
                  <w:rPrChange w:id="25" w:author="NOTEBOOK 1" w:date="2023-08-18T16:35:00Z">
                    <w:rPr/>
                  </w:rPrChange>
                </w:rPr>
                <w:t xml:space="preserve">Mendonça(2016) ainda detalha que, </w:t>
              </w:r>
            </w:ins>
            <w:ins w:id="26" w:author="NOTEBOOK 1" w:date="2023-08-18T16:34:00Z">
              <w:r w:rsidRPr="00EA0E3C">
                <w:rPr>
                  <w:rFonts w:ascii="Arial" w:hAnsi="Arial" w:cs="Arial"/>
                  <w:sz w:val="24"/>
                  <w:szCs w:val="24"/>
                  <w:rPrChange w:id="27" w:author="NOTEBOOK 1" w:date="2023-08-18T16:35:00Z">
                    <w:rPr>
                      <w:shd w:val="clear" w:color="auto" w:fill="FFFFFF"/>
                    </w:rPr>
                  </w:rPrChange>
                </w:rPr>
                <w:t>Internet também está mudando o modo de relação dos  fabricantes  com  o  consumidor  final  eliminando  em  algumas  situações  os  intermediários (lojas de varejo), agentes de vendas e distribuidores, com isso estão vendo que podem vender diretamente ao consumidor fina</w:t>
              </w:r>
            </w:ins>
            <w:ins w:id="28" w:author="NOTEBOOK 1" w:date="2023-08-18T16:35:00Z">
              <w:r>
                <w:rPr>
                  <w:rFonts w:ascii="Arial" w:hAnsi="Arial" w:cs="Arial"/>
                  <w:sz w:val="24"/>
                  <w:szCs w:val="24"/>
                </w:rPr>
                <w:t>.</w:t>
              </w:r>
            </w:ins>
            <w:ins w:id="29" w:author="NOTEBOOK 1" w:date="2023-08-18T16:36:00Z">
              <w:r>
                <w:rPr>
                  <w:rFonts w:ascii="Arial" w:hAnsi="Arial" w:cs="Arial"/>
                  <w:sz w:val="24"/>
                  <w:szCs w:val="24"/>
                </w:rPr>
                <w:t xml:space="preserve">Cita que </w:t>
              </w:r>
              <w:r w:rsidRPr="00EA0E3C">
                <w:rPr>
                  <w:rFonts w:ascii="Arial" w:hAnsi="Arial" w:cs="Arial"/>
                  <w:sz w:val="24"/>
                  <w:szCs w:val="24"/>
                  <w:shd w:val="clear" w:color="auto" w:fill="FFFFFF"/>
                  <w:rPrChange w:id="30" w:author="NOTEBOOK 1" w:date="2023-08-18T16:36:00Z">
                    <w:rPr>
                      <w:rFonts w:ascii="Arial" w:hAnsi="Arial" w:cs="Arial"/>
                      <w:sz w:val="28"/>
                      <w:szCs w:val="28"/>
                      <w:shd w:val="clear" w:color="auto" w:fill="FFFFFF"/>
                    </w:rPr>
                  </w:rPrChange>
                </w:rPr>
                <w:t xml:space="preserve">KELTNER (2000, p. 29) cita a redução de custos como o grande fator de atratividade quando do uso do E-Commerce e diz que a maneira para o consumidor comprar usando a Web é mostrar-lhe o ganho. O fato é que os </w:t>
              </w:r>
              <w:r w:rsidRPr="00EA0E3C">
                <w:rPr>
                  <w:rFonts w:ascii="Arial" w:hAnsi="Arial" w:cs="Arial"/>
                  <w:sz w:val="24"/>
                  <w:szCs w:val="24"/>
                  <w:shd w:val="clear" w:color="auto" w:fill="FFFFFF"/>
                  <w:rPrChange w:id="31" w:author="NOTEBOOK 1" w:date="2023-08-18T16:36:00Z">
                    <w:rPr>
                      <w:rFonts w:ascii="Arial" w:hAnsi="Arial" w:cs="Arial"/>
                      <w:sz w:val="28"/>
                      <w:szCs w:val="28"/>
                      <w:shd w:val="clear" w:color="auto" w:fill="FFFFFF"/>
                    </w:rPr>
                  </w:rPrChange>
                </w:rPr>
                <w:lastRenderedPageBreak/>
                <w:t>consumidores podem reduzir seus custos em até 80%. O autor comenta que a liberação de pedidos através da Web não reduz apenas os custos, mas também ajudamos consumidores a entender suas próprias organizações de compras. Mas o e-commerce  não  é  mais  forte  porque  a  população  tem  medo  de  comprar  eletronicamente  por conta  da  falta  de  segurança</w:t>
              </w:r>
            </w:ins>
          </w:p>
          <w:p w:rsidR="007F3F5F" w:rsidRDefault="007F3F5F">
            <w:pPr>
              <w:rPr>
                <w:lang w:val="pt-PT"/>
              </w:rPr>
            </w:pPr>
          </w:p>
          <w:p w:rsidR="007F3F5F" w:rsidRDefault="007F3F5F"/>
          <w:p w:rsidR="007F3F5F" w:rsidRDefault="007F3F5F"/>
          <w:p w:rsidR="007F3F5F" w:rsidRDefault="007F3F5F">
            <w:pPr>
              <w:rPr>
                <w:rFonts w:ascii="Arial" w:hAnsi="Arial" w:cs="Arial"/>
              </w:rPr>
            </w:pPr>
          </w:p>
        </w:tc>
      </w:tr>
    </w:tbl>
    <w:p w:rsidR="007F3F5F" w:rsidRDefault="00185D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HIPÓTESE / SOLUÇÃO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7F3F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Del="00601A12" w:rsidRDefault="007F3F5F">
            <w:pPr>
              <w:snapToGrid w:val="0"/>
              <w:rPr>
                <w:del w:id="32" w:author="NOTEBOOK 1" w:date="2023-08-18T16:37:00Z"/>
                <w:rFonts w:ascii="Arial" w:hAnsi="Arial" w:cs="Arial"/>
              </w:rPr>
            </w:pPr>
          </w:p>
          <w:p w:rsidR="007F3F5F" w:rsidRPr="00601A12" w:rsidRDefault="00185D33" w:rsidP="00601A1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PT"/>
                <w:rPrChange w:id="33" w:author="NOTEBOOK 1" w:date="2023-08-18T16:36:00Z">
                  <w:rPr>
                    <w:rFonts w:ascii="Arial" w:hAnsi="Arial" w:cs="Arial"/>
                    <w:lang w:val="pt-PT"/>
                  </w:rPr>
                </w:rPrChange>
              </w:rPr>
              <w:pPrChange w:id="34" w:author="NOTEBOOK 1" w:date="2023-08-18T16:37:00Z">
                <w:pPr/>
              </w:pPrChange>
            </w:pPr>
            <w:r w:rsidRPr="00601A12">
              <w:rPr>
                <w:rFonts w:ascii="Arial" w:hAnsi="Arial" w:cs="Arial"/>
                <w:sz w:val="24"/>
                <w:szCs w:val="24"/>
                <w:lang w:val="pt-PT"/>
                <w:rPrChange w:id="35" w:author="NOTEBOOK 1" w:date="2023-08-18T16:36:00Z">
                  <w:rPr>
                    <w:rFonts w:ascii="Arial" w:hAnsi="Arial" w:cs="Arial"/>
                    <w:lang w:val="pt-PT"/>
                  </w:rPr>
                </w:rPrChange>
              </w:rPr>
              <w:t>Através de um site, simples quero criar um site para minha loja de bolo ma</w:t>
            </w:r>
            <w:r w:rsidRPr="00601A12">
              <w:rPr>
                <w:rFonts w:ascii="Arial" w:hAnsi="Arial" w:cs="Arial"/>
                <w:sz w:val="24"/>
                <w:szCs w:val="24"/>
                <w:lang w:val="pt-PT"/>
                <w:rPrChange w:id="36" w:author="NOTEBOOK 1" w:date="2023-08-18T16:36:00Z">
                  <w:rPr>
                    <w:rFonts w:ascii="Arial" w:hAnsi="Arial" w:cs="Arial"/>
                    <w:lang w:val="pt-PT"/>
                  </w:rPr>
                </w:rPrChange>
              </w:rPr>
              <w:t>s que de toda a assistência necessária para meu cliente, atraves do e-commerce vou vender tudo para meus clientes.</w:t>
            </w:r>
            <w:bookmarkStart w:id="37" w:name="_GoBack"/>
            <w:bookmarkEnd w:id="37"/>
          </w:p>
          <w:p w:rsidR="007F3F5F" w:rsidRDefault="007F3F5F">
            <w:pPr>
              <w:rPr>
                <w:rFonts w:ascii="Arial" w:hAnsi="Arial" w:cs="Arial"/>
              </w:rPr>
            </w:pPr>
          </w:p>
        </w:tc>
      </w:tr>
    </w:tbl>
    <w:p w:rsidR="007F3F5F" w:rsidRDefault="007F3F5F">
      <w:pPr>
        <w:rPr>
          <w:rFonts w:ascii="Arial" w:hAnsi="Arial" w:cs="Arial"/>
        </w:rPr>
      </w:pPr>
    </w:p>
    <w:p w:rsidR="007F3F5F" w:rsidRDefault="007F3F5F">
      <w:pPr>
        <w:rPr>
          <w:rFonts w:ascii="Arial" w:hAnsi="Arial" w:cs="Arial"/>
        </w:rPr>
      </w:pPr>
    </w:p>
    <w:p w:rsidR="007F3F5F" w:rsidRDefault="007F3F5F">
      <w:pPr>
        <w:rPr>
          <w:rFonts w:ascii="Arial" w:hAnsi="Arial" w:cs="Arial"/>
        </w:rPr>
      </w:pPr>
    </w:p>
    <w:p w:rsidR="007F3F5F" w:rsidRDefault="00185D33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7F3F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7F3F5F" w:rsidRDefault="0018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7F3F5F" w:rsidRDefault="0018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7F3F5F" w:rsidRDefault="0018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7F3F5F" w:rsidRDefault="007F3F5F">
            <w:pPr>
              <w:rPr>
                <w:rFonts w:ascii="Arial" w:hAnsi="Arial" w:cs="Arial"/>
              </w:rPr>
            </w:pPr>
          </w:p>
          <w:p w:rsidR="007F3F5F" w:rsidRDefault="007F3F5F">
            <w:pPr>
              <w:rPr>
                <w:rFonts w:ascii="Arial" w:hAnsi="Arial" w:cs="Arial"/>
              </w:rPr>
            </w:pPr>
          </w:p>
        </w:tc>
      </w:tr>
    </w:tbl>
    <w:p w:rsidR="007F3F5F" w:rsidRDefault="007F3F5F">
      <w:pPr>
        <w:rPr>
          <w:rFonts w:ascii="Arial" w:hAnsi="Arial" w:cs="Arial"/>
        </w:rPr>
      </w:pPr>
    </w:p>
    <w:p w:rsidR="007F3F5F" w:rsidRDefault="00185D33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7F3F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7F3F5F">
            <w:pPr>
              <w:snapToGrid w:val="0"/>
              <w:rPr>
                <w:rFonts w:ascii="Arial" w:hAnsi="Arial" w:cs="Arial"/>
              </w:rPr>
            </w:pPr>
          </w:p>
          <w:p w:rsidR="007F3F5F" w:rsidRDefault="00185D33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Determina o que se pretende realizar para obter resposta ao problema proposto, de um ponto de vista. O objetivo geral deve ser amplo e passível de ser desmembrado em objetivos específicos.</w:t>
            </w:r>
          </w:p>
          <w:p w:rsidR="007F3F5F" w:rsidRDefault="007F3F5F">
            <w:pPr>
              <w:rPr>
                <w:rFonts w:ascii="Arial" w:hAnsi="Arial" w:cs="Arial"/>
              </w:rPr>
            </w:pPr>
          </w:p>
        </w:tc>
      </w:tr>
    </w:tbl>
    <w:p w:rsidR="007F3F5F" w:rsidRDefault="00185D3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OBJETIVOS ESPECÍFICOS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7F3F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7F3F5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7F3F5F" w:rsidRDefault="00185D33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Derivam do objetivo geral e apresentam as </w:t>
            </w:r>
            <w:r>
              <w:rPr>
                <w:rFonts w:ascii="Arial" w:eastAsia="Calibri" w:hAnsi="Arial" w:cs="Arial"/>
                <w:lang w:eastAsia="pt-BR"/>
              </w:rPr>
              <w:t>distintas ações que devem ser necessariamente desenvolvidas para o atingimento do objetivo geral.</w:t>
            </w:r>
          </w:p>
          <w:p w:rsidR="007F3F5F" w:rsidRDefault="007F3F5F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7F3F5F" w:rsidRDefault="007F3F5F">
      <w:pPr>
        <w:rPr>
          <w:rFonts w:ascii="Arial" w:hAnsi="Arial" w:cs="Arial"/>
        </w:rPr>
      </w:pPr>
    </w:p>
    <w:p w:rsidR="007F3F5F" w:rsidRDefault="007F3F5F">
      <w:pPr>
        <w:spacing w:line="360" w:lineRule="auto"/>
        <w:rPr>
          <w:rFonts w:ascii="Arial" w:hAnsi="Arial" w:cs="Arial"/>
        </w:rPr>
      </w:pPr>
    </w:p>
    <w:p w:rsidR="007F3F5F" w:rsidRDefault="00185D3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7F3F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7F3F5F" w:rsidRDefault="00185D33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Pesquisa </w:t>
            </w:r>
            <w:r>
              <w:rPr>
                <w:rFonts w:ascii="Arial" w:hAnsi="Arial" w:cs="Arial"/>
              </w:rPr>
              <w:t>Bibliográfica</w:t>
            </w:r>
          </w:p>
          <w:p w:rsidR="007F3F5F" w:rsidRDefault="00185D33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:rsidR="007F3F5F" w:rsidRDefault="00185D33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7F3F5F" w:rsidRDefault="00185D33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7F3F5F" w:rsidRDefault="007F3F5F">
      <w:pPr>
        <w:spacing w:line="360" w:lineRule="auto"/>
        <w:rPr>
          <w:rFonts w:ascii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185D33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7F3F5F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Del="00EA0E3C" w:rsidRDefault="00EA0E3C">
            <w:pPr>
              <w:rPr>
                <w:del w:id="38" w:author="NOTEBOOK 1" w:date="2023-08-18T16:29:00Z"/>
                <w:rFonts w:ascii="Arial" w:hAnsi="Arial" w:cs="Arial"/>
              </w:rPr>
            </w:pPr>
            <w:ins w:id="39" w:author="NOTEBOOK 1" w:date="2023-08-18T16:29:00Z">
              <w:r>
                <w:rPr>
                  <w:rFonts w:ascii="Arial" w:hAnsi="Arial" w:cs="Arial"/>
                  <w:color w:val="222222"/>
                  <w:sz w:val="18"/>
                  <w:szCs w:val="18"/>
                  <w:shd w:val="clear" w:color="auto" w:fill="FFFFFF"/>
                </w:rPr>
                <w:t>DE MENDONÇA, Herbert Garcia. E-commerce. </w:t>
              </w:r>
              <w:r>
                <w:rPr>
                  <w:rFonts w:ascii="Arial" w:hAnsi="Arial" w:cs="Arial"/>
                  <w:b/>
                  <w:bCs/>
                  <w:color w:val="222222"/>
                  <w:sz w:val="18"/>
                  <w:szCs w:val="18"/>
                  <w:shd w:val="clear" w:color="auto" w:fill="FFFFFF"/>
                </w:rPr>
                <w:t>Revista Inovação, Projetos e Tecnologias</w:t>
              </w:r>
              <w:r>
                <w:rPr>
                  <w:rFonts w:ascii="Arial" w:hAnsi="Arial" w:cs="Arial"/>
                  <w:color w:val="222222"/>
                  <w:sz w:val="18"/>
                  <w:szCs w:val="18"/>
                  <w:shd w:val="clear" w:color="auto" w:fill="FFFFFF"/>
                </w:rPr>
                <w:t>, v. 4, n. 2, p. 240-251, 2016.</w:t>
              </w:r>
            </w:ins>
            <w:del w:id="40" w:author="NOTEBOOK 1" w:date="2023-08-18T16:29:00Z">
              <w:r w:rsidR="00185D33" w:rsidDel="00EA0E3C">
                <w:rPr>
                  <w:rFonts w:ascii="Arial" w:hAnsi="Arial" w:cs="Arial"/>
                </w:rPr>
                <w:delText>Listar os principais LIVROS a serem pesquisados. (Mínimo 03 Bibliografias para cada disciplina, preferencialmente da biblioteca do CEEP)</w:delText>
              </w:r>
            </w:del>
          </w:p>
          <w:p w:rsidR="007F3F5F" w:rsidDel="00EA0E3C" w:rsidRDefault="00185D33">
            <w:pPr>
              <w:rPr>
                <w:del w:id="41" w:author="NOTEBOOK 1" w:date="2023-08-18T16:29:00Z"/>
                <w:rFonts w:ascii="Arial" w:hAnsi="Arial" w:cs="Arial"/>
              </w:rPr>
            </w:pPr>
            <w:del w:id="42" w:author="NOTEBOOK 1" w:date="2023-08-18T16:29:00Z">
              <w:r w:rsidDel="00EA0E3C">
                <w:rPr>
                  <w:rFonts w:ascii="Arial" w:hAnsi="Arial" w:cs="Arial"/>
                </w:rPr>
                <w:delText>Usar artigos:</w:delText>
              </w:r>
            </w:del>
          </w:p>
          <w:p w:rsidR="007F3F5F" w:rsidRDefault="007F3F5F">
            <w:pPr>
              <w:rPr>
                <w:rFonts w:ascii="Arial" w:hAnsi="Arial" w:cs="Arial"/>
              </w:rPr>
            </w:pPr>
            <w:del w:id="43" w:author="NOTEBOOK 1" w:date="2023-08-18T16:29:00Z">
              <w:r w:rsidRPr="007F3F5F" w:rsidDel="00EA0E3C">
                <w:fldChar w:fldCharType="begin"/>
              </w:r>
              <w:r w:rsidR="00185D33" w:rsidDel="00EA0E3C">
                <w:delInstrText xml:space="preserve"> HYPERLINK "htt</w:delInstrText>
              </w:r>
              <w:r w:rsidR="00185D33" w:rsidDel="00EA0E3C">
                <w:delInstrText>ps://www.unit.br/blog/melhores-sites-para-pesquisa-academica" \l "google"</w:delInstrText>
              </w:r>
              <w:r w:rsidRPr="007F3F5F" w:rsidDel="00EA0E3C">
                <w:fldChar w:fldCharType="separate"/>
              </w:r>
              <w:r w:rsidR="00185D33" w:rsidDel="00EA0E3C">
                <w:rPr>
                  <w:rStyle w:val="Hyperlink"/>
                  <w:rFonts w:ascii="Arial" w:hAnsi="Arial" w:cs="Arial"/>
                  <w:color w:val="2D93EE"/>
                </w:rPr>
                <w:delText> Google Acadêmico</w:delText>
              </w:r>
              <w:r w:rsidDel="00EA0E3C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R="00185D33" w:rsidDel="00EA0E3C">
                <w:rPr>
                  <w:rFonts w:ascii="Arial" w:hAnsi="Arial" w:cs="Arial"/>
                  <w:color w:val="000000"/>
                </w:rPr>
                <w:br/>
              </w:r>
              <w:r w:rsidRPr="007F3F5F" w:rsidDel="00EA0E3C">
                <w:fldChar w:fldCharType="begin"/>
              </w:r>
              <w:r w:rsidR="00185D33" w:rsidDel="00EA0E3C">
                <w:delInstrText xml:space="preserve"> HYPERLINK "https://www.unit.br/blog/melhores-sites-para-pesquisa-academica" \l "portal"</w:delInstrText>
              </w:r>
              <w:r w:rsidRPr="007F3F5F" w:rsidDel="00EA0E3C">
                <w:fldChar w:fldCharType="separate"/>
              </w:r>
              <w:r w:rsidR="00185D33" w:rsidDel="00EA0E3C">
                <w:rPr>
                  <w:rStyle w:val="Hyperlink"/>
                  <w:rFonts w:ascii="Arial" w:hAnsi="Arial" w:cs="Arial"/>
                  <w:color w:val="2D93EE"/>
                </w:rPr>
                <w:delText> Portal da CAPES</w:delText>
              </w:r>
              <w:r w:rsidDel="00EA0E3C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R="00185D33" w:rsidDel="00EA0E3C">
                <w:rPr>
                  <w:rFonts w:ascii="Arial" w:hAnsi="Arial" w:cs="Arial"/>
                  <w:color w:val="000000"/>
                </w:rPr>
                <w:br/>
              </w:r>
              <w:r w:rsidRPr="007F3F5F" w:rsidDel="00EA0E3C">
                <w:fldChar w:fldCharType="begin"/>
              </w:r>
              <w:r w:rsidR="00185D33" w:rsidDel="00EA0E3C">
                <w:delInstrText xml:space="preserve"> HYPERLINK "https://www.unit.br/blog/melhores-sites-pa</w:delInstrText>
              </w:r>
              <w:r w:rsidR="00185D33" w:rsidDel="00EA0E3C">
                <w:delInstrText>ra-pesquisa-academica" \l "scielo"</w:delInstrText>
              </w:r>
              <w:r w:rsidRPr="007F3F5F" w:rsidDel="00EA0E3C">
                <w:fldChar w:fldCharType="separate"/>
              </w:r>
              <w:r w:rsidR="00185D33" w:rsidDel="00EA0E3C">
                <w:rPr>
                  <w:rStyle w:val="Hyperlink"/>
                  <w:rFonts w:ascii="Arial" w:hAnsi="Arial" w:cs="Arial"/>
                  <w:color w:val="2D93EE"/>
                </w:rPr>
                <w:delText> SciELO</w:delText>
              </w:r>
              <w:r w:rsidDel="00EA0E3C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R="00185D33" w:rsidDel="00EA0E3C">
                <w:rPr>
                  <w:rFonts w:ascii="Arial" w:hAnsi="Arial" w:cs="Arial"/>
                  <w:color w:val="000000"/>
                </w:rPr>
                <w:br/>
              </w:r>
              <w:r w:rsidRPr="007F3F5F" w:rsidDel="00EA0E3C">
                <w:fldChar w:fldCharType="begin"/>
              </w:r>
              <w:r w:rsidR="00185D33" w:rsidDel="00EA0E3C">
                <w:delInstrText xml:space="preserve"> HYPERLINK "https://www.unit.br/blog/melhores-sites-para-pesquisa-academica" \l "academia"</w:delInstrText>
              </w:r>
              <w:r w:rsidRPr="007F3F5F" w:rsidDel="00EA0E3C">
                <w:fldChar w:fldCharType="separate"/>
              </w:r>
              <w:r w:rsidR="00185D33" w:rsidDel="00EA0E3C">
                <w:rPr>
                  <w:rStyle w:val="Hyperlink"/>
                  <w:rFonts w:ascii="Arial" w:hAnsi="Arial" w:cs="Arial"/>
                  <w:color w:val="2D93EE"/>
                </w:rPr>
                <w:delText> Academia.Edu</w:delText>
              </w:r>
              <w:r w:rsidDel="00EA0E3C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R="00185D33" w:rsidDel="00EA0E3C">
                <w:rPr>
                  <w:rFonts w:ascii="Arial" w:hAnsi="Arial" w:cs="Arial"/>
                  <w:color w:val="000000"/>
                </w:rPr>
                <w:br/>
              </w:r>
              <w:r w:rsidRPr="007F3F5F" w:rsidDel="00EA0E3C">
                <w:fldChar w:fldCharType="begin"/>
              </w:r>
              <w:r w:rsidR="00185D33" w:rsidDel="00EA0E3C">
                <w:delInstrText xml:space="preserve"> HYPERLINK "https://www.unit.br/blog/melhores-sites-para-pesquisa-academica" \l "bdtd"</w:delInstrText>
              </w:r>
              <w:r w:rsidRPr="007F3F5F" w:rsidDel="00EA0E3C">
                <w:fldChar w:fldCharType="separate"/>
              </w:r>
              <w:r w:rsidR="00185D33" w:rsidDel="00EA0E3C">
                <w:rPr>
                  <w:rStyle w:val="Hyperlink"/>
                  <w:rFonts w:ascii="Arial" w:hAnsi="Arial" w:cs="Arial"/>
                  <w:color w:val="2D93EE"/>
                </w:rPr>
                <w:delText> BDTD</w:delText>
              </w:r>
              <w:r w:rsidDel="00EA0E3C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R="00185D33" w:rsidDel="00EA0E3C">
                <w:rPr>
                  <w:rFonts w:ascii="Arial" w:hAnsi="Arial" w:cs="Arial"/>
                  <w:color w:val="000000"/>
                </w:rPr>
                <w:br/>
              </w:r>
              <w:r w:rsidRPr="007F3F5F" w:rsidDel="00EA0E3C">
                <w:fldChar w:fldCharType="begin"/>
              </w:r>
              <w:r w:rsidR="00185D33" w:rsidDel="00EA0E3C">
                <w:delInstrText xml:space="preserve"> HYPERLIN</w:delInstrText>
              </w:r>
              <w:r w:rsidR="00185D33" w:rsidDel="00EA0E3C">
                <w:delInstrText>K "https://www.unit.br/blog/melhores-sites-para-pesquisa-academica" \l "science"</w:delInstrText>
              </w:r>
              <w:r w:rsidRPr="007F3F5F" w:rsidDel="00EA0E3C">
                <w:fldChar w:fldCharType="separate"/>
              </w:r>
              <w:r w:rsidR="00185D33" w:rsidDel="00EA0E3C">
                <w:rPr>
                  <w:rStyle w:val="Hyperlink"/>
                  <w:rFonts w:ascii="Arial" w:hAnsi="Arial" w:cs="Arial"/>
                  <w:color w:val="2D93EE"/>
                </w:rPr>
                <w:delText> Science.gov</w:delText>
              </w:r>
              <w:r w:rsidDel="00EA0E3C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R="00185D33" w:rsidDel="00EA0E3C">
                <w:rPr>
                  <w:rFonts w:ascii="Arial" w:hAnsi="Arial" w:cs="Arial"/>
                  <w:color w:val="000000"/>
                </w:rPr>
                <w:br/>
              </w:r>
              <w:r w:rsidRPr="007F3F5F" w:rsidDel="00EA0E3C">
                <w:fldChar w:fldCharType="begin"/>
              </w:r>
              <w:r w:rsidR="00185D33" w:rsidDel="00EA0E3C">
                <w:delInstrText xml:space="preserve"> HYPERLINK "https://www.unit.br/blog/melhores-sites-para-pesquisa-academica" \l "eric"</w:delInstrText>
              </w:r>
              <w:r w:rsidRPr="007F3F5F" w:rsidDel="00EA0E3C">
                <w:fldChar w:fldCharType="separate"/>
              </w:r>
              <w:r w:rsidR="00185D33" w:rsidDel="00EA0E3C">
                <w:rPr>
                  <w:rStyle w:val="Hyperlink"/>
                  <w:rFonts w:ascii="Arial" w:hAnsi="Arial" w:cs="Arial"/>
                  <w:color w:val="2D93EE"/>
                </w:rPr>
                <w:delText> Eric</w:delText>
              </w:r>
              <w:r w:rsidDel="00EA0E3C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R="00185D33" w:rsidDel="00EA0E3C">
                <w:rPr>
                  <w:rFonts w:ascii="Arial" w:hAnsi="Arial" w:cs="Arial"/>
                  <w:color w:val="000000"/>
                </w:rPr>
                <w:br/>
              </w:r>
              <w:r w:rsidRPr="007F3F5F" w:rsidDel="00EA0E3C">
                <w:fldChar w:fldCharType="begin"/>
              </w:r>
              <w:r w:rsidR="00185D33" w:rsidDel="00EA0E3C">
                <w:delInstrText xml:space="preserve"> HYPERLINK "https://www.unit.br/blog/melhores-sites-para-pesquisa</w:delInstrText>
              </w:r>
              <w:r w:rsidR="00185D33" w:rsidDel="00EA0E3C">
                <w:delInstrText>-academica" \l "e-journals"</w:delInstrText>
              </w:r>
              <w:r w:rsidRPr="007F3F5F" w:rsidDel="00EA0E3C">
                <w:fldChar w:fldCharType="separate"/>
              </w:r>
              <w:r w:rsidR="00185D33" w:rsidDel="00EA0E3C">
                <w:rPr>
                  <w:rStyle w:val="Hyperlink"/>
                  <w:rFonts w:ascii="Arial" w:hAnsi="Arial" w:cs="Arial"/>
                  <w:color w:val="2D93EE"/>
                </w:rPr>
                <w:delText> E-Journals</w:delText>
              </w:r>
              <w:r w:rsidDel="00EA0E3C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R="00185D33" w:rsidDel="00EA0E3C">
                <w:rPr>
                  <w:rFonts w:ascii="Arial" w:hAnsi="Arial" w:cs="Arial"/>
                  <w:color w:val="000000"/>
                </w:rPr>
                <w:br/>
              </w:r>
              <w:r w:rsidRPr="007F3F5F" w:rsidDel="00EA0E3C">
                <w:fldChar w:fldCharType="begin"/>
              </w:r>
              <w:r w:rsidR="00185D33" w:rsidDel="00EA0E3C">
                <w:delInstrText xml:space="preserve"> HYPERLINK "https://www.unit.br/blog/melhores-sites-para-pesquisa-academica" \l "redalyc"</w:delInstrText>
              </w:r>
              <w:r w:rsidRPr="007F3F5F" w:rsidDel="00EA0E3C">
                <w:fldChar w:fldCharType="separate"/>
              </w:r>
              <w:r w:rsidR="00185D33" w:rsidDel="00EA0E3C">
                <w:rPr>
                  <w:rStyle w:val="Hyperlink"/>
                  <w:rFonts w:ascii="Arial" w:hAnsi="Arial" w:cs="Arial"/>
                  <w:color w:val="2D93EE"/>
                </w:rPr>
                <w:delText> Redalyc</w:delText>
              </w:r>
              <w:r w:rsidDel="00EA0E3C">
                <w:rPr>
                  <w:rStyle w:val="Hyperlink"/>
                  <w:rFonts w:ascii="Arial" w:hAnsi="Arial" w:cs="Arial"/>
                  <w:color w:val="2D93EE"/>
                </w:rPr>
                <w:fldChar w:fldCharType="end"/>
              </w:r>
              <w:r w:rsidR="00185D33" w:rsidDel="00EA0E3C">
                <w:rPr>
                  <w:rFonts w:ascii="Arial" w:hAnsi="Arial" w:cs="Arial"/>
                  <w:color w:val="000000"/>
                  <w:shd w:val="clear" w:color="auto" w:fill="F5F5F5"/>
                </w:rPr>
                <w:delText> </w:delText>
              </w:r>
            </w:del>
          </w:p>
        </w:tc>
      </w:tr>
    </w:tbl>
    <w:p w:rsidR="007F3F5F" w:rsidRDefault="007F3F5F">
      <w:pPr>
        <w:rPr>
          <w:rFonts w:ascii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7F3F5F">
      <w:pPr>
        <w:rPr>
          <w:rFonts w:ascii="Arial" w:eastAsia="Arial" w:hAnsi="Arial" w:cs="Arial"/>
        </w:rPr>
      </w:pPr>
    </w:p>
    <w:p w:rsidR="007F3F5F" w:rsidRDefault="00185D33">
      <w:pPr>
        <w:rPr>
          <w:rFonts w:ascii="Arial" w:hAnsi="Arial" w:cs="Arial"/>
        </w:rPr>
      </w:pPr>
      <w:r>
        <w:rPr>
          <w:rFonts w:ascii="Arial" w:hAnsi="Arial" w:cs="Arial"/>
        </w:rPr>
        <w:t>CRONOGRAMA DE ATIVIDADES</w:t>
      </w:r>
    </w:p>
    <w:p w:rsidR="007F3F5F" w:rsidRDefault="00185D33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/>
      </w:tblPr>
      <w:tblGrid>
        <w:gridCol w:w="4757"/>
        <w:gridCol w:w="2485"/>
        <w:gridCol w:w="1743"/>
      </w:tblGrid>
      <w:tr w:rsidR="007F3F5F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3F5F" w:rsidRDefault="0018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3F5F" w:rsidRDefault="0018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18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7F3F5F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3F5F" w:rsidRDefault="0018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7F3F5F" w:rsidRDefault="0018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7F3F5F" w:rsidRDefault="00185D3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7F3F5F" w:rsidRDefault="007F3F5F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F3F5F" w:rsidRDefault="00185D33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7F3F5F" w:rsidRDefault="00185D33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7F3F5F" w:rsidRDefault="00185D33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F5F" w:rsidRDefault="007F3F5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7F3F5F" w:rsidRDefault="007F3F5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7F3F5F" w:rsidRDefault="007F3F5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7F3F5F" w:rsidRDefault="007F3F5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7F3F5F" w:rsidRDefault="007F3F5F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7F3F5F" w:rsidRDefault="007F3F5F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7F3F5F" w:rsidRDefault="007F3F5F">
      <w:pPr>
        <w:rPr>
          <w:rFonts w:ascii="Arial" w:hAnsi="Arial" w:cs="Arial"/>
          <w:b/>
        </w:rPr>
      </w:pPr>
    </w:p>
    <w:sectPr w:rsidR="007F3F5F" w:rsidSect="007F3F5F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5D33" w:rsidRDefault="00185D33">
      <w:pPr>
        <w:spacing w:line="240" w:lineRule="auto"/>
      </w:pPr>
      <w:r>
        <w:separator/>
      </w:r>
    </w:p>
  </w:endnote>
  <w:endnote w:type="continuationSeparator" w:id="1">
    <w:p w:rsidR="00185D33" w:rsidRDefault="00185D3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5D33" w:rsidRDefault="00185D33">
      <w:pPr>
        <w:spacing w:after="0"/>
      </w:pPr>
      <w:r>
        <w:separator/>
      </w:r>
    </w:p>
  </w:footnote>
  <w:footnote w:type="continuationSeparator" w:id="1">
    <w:p w:rsidR="00185D33" w:rsidRDefault="00185D3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980"/>
      <w:gridCol w:w="5528"/>
      <w:gridCol w:w="1553"/>
    </w:tblGrid>
    <w:tr w:rsidR="007F3F5F">
      <w:trPr>
        <w:trHeight w:val="1550"/>
      </w:trPr>
      <w:tc>
        <w:tcPr>
          <w:tcW w:w="1980" w:type="dxa"/>
        </w:tcPr>
        <w:p w:rsidR="007F3F5F" w:rsidRDefault="00185D33">
          <w:pPr>
            <w:pStyle w:val="Header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7F3F5F" w:rsidRDefault="007F3F5F">
          <w:pPr>
            <w:pStyle w:val="Header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7F3F5F" w:rsidRDefault="00185D33">
          <w:pPr>
            <w:pStyle w:val="Header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7F3F5F" w:rsidRDefault="00185D33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7F3F5F" w:rsidRDefault="00185D33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7F3F5F" w:rsidRDefault="00185D33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</w:t>
          </w:r>
          <w:r>
            <w:rPr>
              <w:rFonts w:cs="Arial"/>
              <w:b/>
              <w:color w:val="000000"/>
              <w:sz w:val="15"/>
              <w:szCs w:val="15"/>
            </w:rPr>
            <w:t xml:space="preserve">  -  Cascavel  -PR</w:t>
          </w:r>
        </w:p>
        <w:p w:rsidR="007F3F5F" w:rsidRDefault="007F3F5F">
          <w:pPr>
            <w:pStyle w:val="Header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185D33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185D33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185D33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</w:p>
      </w:tc>
      <w:tc>
        <w:tcPr>
          <w:tcW w:w="1553" w:type="dxa"/>
        </w:tcPr>
        <w:p w:rsidR="007F3F5F" w:rsidRDefault="007F3F5F">
          <w:pPr>
            <w:pStyle w:val="Header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3881850" r:id="rId5"/>
            </w:pict>
          </w:r>
        </w:p>
      </w:tc>
    </w:tr>
  </w:tbl>
  <w:p w:rsidR="007F3F5F" w:rsidRDefault="00185D33">
    <w:pPr>
      <w:pStyle w:val="Header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stylePaneFormatFilter w:val="0000"/>
  <w:trackRevisions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2B76BF"/>
    <w:rsid w:val="C5C7991F"/>
    <w:rsid w:val="F75FF4A3"/>
    <w:rsid w:val="000302C5"/>
    <w:rsid w:val="00165CF7"/>
    <w:rsid w:val="00185D33"/>
    <w:rsid w:val="002B76BF"/>
    <w:rsid w:val="00601A12"/>
    <w:rsid w:val="0065083F"/>
    <w:rsid w:val="007F3F5F"/>
    <w:rsid w:val="00812A91"/>
    <w:rsid w:val="00895A11"/>
    <w:rsid w:val="009268D2"/>
    <w:rsid w:val="00936B0F"/>
    <w:rsid w:val="00CE7904"/>
    <w:rsid w:val="00E13912"/>
    <w:rsid w:val="00EA0E3C"/>
    <w:rsid w:val="16B34FCF"/>
    <w:rsid w:val="73882392"/>
    <w:rsid w:val="7FF67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 w:qFormat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7F3F5F"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qFormat/>
    <w:rsid w:val="007F3F5F"/>
    <w:pPr>
      <w:spacing w:after="140" w:line="288" w:lineRule="auto"/>
    </w:pPr>
  </w:style>
  <w:style w:type="paragraph" w:styleId="Caption">
    <w:name w:val="caption"/>
    <w:basedOn w:val="Normal"/>
    <w:next w:val="Normal"/>
    <w:uiPriority w:val="6"/>
    <w:qFormat/>
    <w:rsid w:val="007F3F5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uiPriority w:val="6"/>
    <w:qFormat/>
    <w:rsid w:val="007F3F5F"/>
    <w:pPr>
      <w:tabs>
        <w:tab w:val="center" w:pos="4252"/>
        <w:tab w:val="right" w:pos="8504"/>
      </w:tabs>
    </w:pPr>
    <w:rPr>
      <w:rFonts w:cs="Times New Roman"/>
    </w:rPr>
  </w:style>
  <w:style w:type="paragraph" w:styleId="Header">
    <w:name w:val="header"/>
    <w:basedOn w:val="Normal"/>
    <w:uiPriority w:val="6"/>
    <w:qFormat/>
    <w:rsid w:val="007F3F5F"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sid w:val="007F3F5F"/>
    <w:rPr>
      <w:color w:val="0000FF"/>
      <w:u w:val="single"/>
    </w:rPr>
  </w:style>
  <w:style w:type="paragraph" w:styleId="List">
    <w:name w:val="List"/>
    <w:basedOn w:val="BodyText"/>
    <w:uiPriority w:val="7"/>
    <w:qFormat/>
    <w:rsid w:val="007F3F5F"/>
    <w:rPr>
      <w:rFonts w:cs="FreeSans"/>
    </w:rPr>
  </w:style>
  <w:style w:type="table" w:styleId="TableGrid">
    <w:name w:val="Table Grid"/>
    <w:basedOn w:val="TableNormal"/>
    <w:qFormat/>
    <w:rsid w:val="007F3F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3Char">
    <w:name w:val="Recuo de corpo de texto 3 Char"/>
    <w:uiPriority w:val="6"/>
    <w:qFormat/>
    <w:rsid w:val="007F3F5F"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sid w:val="007F3F5F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sid w:val="007F3F5F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sid w:val="007F3F5F"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sid w:val="007F3F5F"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sid w:val="007F3F5F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sid w:val="007F3F5F"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sid w:val="007F3F5F"/>
    <w:rPr>
      <w:rFonts w:hint="default"/>
    </w:rPr>
  </w:style>
  <w:style w:type="character" w:customStyle="1" w:styleId="Fontepargpadro1">
    <w:name w:val="Fonte parág. padrão1"/>
    <w:uiPriority w:val="6"/>
    <w:qFormat/>
    <w:rsid w:val="007F3F5F"/>
  </w:style>
  <w:style w:type="paragraph" w:customStyle="1" w:styleId="Ttulo1">
    <w:name w:val="Título1"/>
    <w:basedOn w:val="Normal"/>
    <w:next w:val="BodyText"/>
    <w:uiPriority w:val="7"/>
    <w:qFormat/>
    <w:rsid w:val="007F3F5F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rsid w:val="007F3F5F"/>
    <w:pPr>
      <w:suppressLineNumbers/>
    </w:pPr>
  </w:style>
  <w:style w:type="paragraph" w:customStyle="1" w:styleId="ndice">
    <w:name w:val="Índice"/>
    <w:basedOn w:val="Normal"/>
    <w:uiPriority w:val="6"/>
    <w:qFormat/>
    <w:rsid w:val="007F3F5F"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rsid w:val="007F3F5F"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rsid w:val="007F3F5F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sid w:val="007F3F5F"/>
    <w:rPr>
      <w:rFonts w:ascii="Tahoma" w:hAnsi="Tahoma" w:cs="Times New Roman"/>
      <w:sz w:val="16"/>
      <w:szCs w:val="16"/>
    </w:rPr>
  </w:style>
  <w:style w:type="paragraph" w:styleId="BalloonText">
    <w:name w:val="Balloon Text"/>
    <w:basedOn w:val="Normal"/>
    <w:link w:val="BalloonTextChar"/>
    <w:rsid w:val="00CE79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E7904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847</Words>
  <Characters>4574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NOTEBOOK 1</cp:lastModifiedBy>
  <cp:revision>2</cp:revision>
  <cp:lastPrinted>2013-03-13T13:42:00Z</cp:lastPrinted>
  <dcterms:created xsi:type="dcterms:W3CDTF">2023-08-18T19:38:00Z</dcterms:created>
  <dcterms:modified xsi:type="dcterms:W3CDTF">2023-08-18T19:38:00Z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1046-11.1.0.11691</vt:lpwstr>
  </property>
</Properties>
</file>